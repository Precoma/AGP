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9768EA1" w14:textId="77777777" w:rsidR="007E4C65" w:rsidRPr="00A20D4F" w:rsidRDefault="001E5A50" w:rsidP="001E5A50">
      <w:pPr>
        <w:jc w:val="center"/>
      </w:pPr>
      <w:r>
        <w:rPr>
          <w:noProof/>
          <w:lang w:val="pt-PT" w:eastAsia="pt-PT"/>
        </w:rPr>
        <w:drawing>
          <wp:inline distT="0" distB="0" distL="0" distR="0" wp14:anchorId="0A151FE7" wp14:editId="67758E2C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A72CE" w14:textId="77777777" w:rsidR="007E4C65" w:rsidRPr="00A20D4F" w:rsidRDefault="007E4C65" w:rsidP="007E4C65"/>
    <w:p w14:paraId="77232B24" w14:textId="77777777" w:rsidR="007E4C65" w:rsidRPr="00A20D4F" w:rsidRDefault="007E4C65" w:rsidP="007E4C65"/>
    <w:p w14:paraId="1B3AE9E9" w14:textId="77777777" w:rsidR="007E4C65" w:rsidRPr="00A20D4F" w:rsidRDefault="007E4C65" w:rsidP="007E4C65"/>
    <w:p w14:paraId="3E2C3D6D" w14:textId="77777777" w:rsidR="007E4C65" w:rsidRPr="00A20D4F" w:rsidRDefault="007E4C65" w:rsidP="007E4C65"/>
    <w:p w14:paraId="423D57C3" w14:textId="77777777" w:rsidR="007E4C65" w:rsidRPr="00A20D4F" w:rsidRDefault="007E4C65" w:rsidP="007E4C65"/>
    <w:p w14:paraId="465CB386" w14:textId="77777777" w:rsidR="007E4C65" w:rsidRPr="00A20D4F" w:rsidRDefault="007E4C65" w:rsidP="007E4C65"/>
    <w:p w14:paraId="6D5FF3CB" w14:textId="77777777" w:rsidR="007E4C65" w:rsidRPr="00A20D4F" w:rsidRDefault="007E4C65" w:rsidP="007E4C65"/>
    <w:p w14:paraId="1518A3F7" w14:textId="77777777" w:rsidR="007E4C65" w:rsidRPr="00A20D4F" w:rsidRDefault="007E4C65" w:rsidP="007E4C65"/>
    <w:p w14:paraId="6D56FFE3" w14:textId="77777777" w:rsidR="007E4C65" w:rsidRPr="00A20D4F" w:rsidRDefault="007E4C65" w:rsidP="007E4C65"/>
    <w:p w14:paraId="3F07FA3B" w14:textId="77777777" w:rsidR="007E4C65" w:rsidRPr="00264EFB" w:rsidRDefault="007E4C65" w:rsidP="007E4C65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DC2319" wp14:editId="4F3B4C40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72B7C4289CC34DBDBBB62D40AC14439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ECB4E96" w14:textId="77777777" w:rsidR="007E4C65" w:rsidRPr="0037364C" w:rsidRDefault="00331066" w:rsidP="007E4C65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Manual do Usuário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DC231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72B7C4289CC34DBDBBB62D40AC144393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5ECB4E96" w14:textId="77777777" w:rsidR="007E4C65" w:rsidRPr="0037364C" w:rsidRDefault="00331066" w:rsidP="007E4C65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Manual do Usuário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01779D5" w14:textId="77777777" w:rsidR="007E4C65" w:rsidRPr="00264EFB" w:rsidRDefault="007E4C65" w:rsidP="007E4C65"/>
    <w:p w14:paraId="0FA9B666" w14:textId="77777777" w:rsidR="007E4C65" w:rsidRPr="00264EFB" w:rsidRDefault="007E4C65" w:rsidP="007E4C65"/>
    <w:p w14:paraId="7CC72E9C" w14:textId="77777777" w:rsidR="007E4C65" w:rsidRPr="00264EFB" w:rsidRDefault="007E4C65" w:rsidP="007E4C65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908BF" wp14:editId="77014486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FB1189F" w14:textId="20CD9519" w:rsidR="007E4C65" w:rsidRPr="0037364C" w:rsidRDefault="007E4C65" w:rsidP="007E4C65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&lt;</w:t>
                                </w:r>
                                <w:r w:rsidR="004563E3"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1.0</w:t>
                                </w: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780A9062" w14:textId="77777777" w:rsidR="007E4C65" w:rsidRPr="0037364C" w:rsidRDefault="007E4C65" w:rsidP="007E4C65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4851ECEC" w14:textId="77777777" w:rsidR="007E4C65" w:rsidRPr="0037364C" w:rsidRDefault="007E4C65" w:rsidP="007E4C65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908BF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6FB1189F" w14:textId="20CD9519" w:rsidR="007E4C65" w:rsidRPr="0037364C" w:rsidRDefault="007E4C65" w:rsidP="007E4C65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</w:t>
                          </w:r>
                          <w:r w:rsidR="004563E3"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1.0</w:t>
                          </w: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780A9062" w14:textId="77777777" w:rsidR="007E4C65" w:rsidRPr="0037364C" w:rsidRDefault="007E4C65" w:rsidP="007E4C65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  <w:p w14:paraId="4851ECEC" w14:textId="77777777" w:rsidR="007E4C65" w:rsidRPr="0037364C" w:rsidRDefault="007E4C65" w:rsidP="007E4C65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54026C" w14:textId="77777777" w:rsidR="007E4C65" w:rsidRPr="00264EFB" w:rsidRDefault="007E4C65" w:rsidP="007E4C65"/>
    <w:p w14:paraId="31EDA481" w14:textId="77777777" w:rsidR="007E4C65" w:rsidRPr="00264EFB" w:rsidRDefault="007E4C65" w:rsidP="007E4C65"/>
    <w:p w14:paraId="04CCB658" w14:textId="77777777" w:rsidR="007E4C65" w:rsidRPr="00264EFB" w:rsidRDefault="007E4C65" w:rsidP="007E4C65"/>
    <w:p w14:paraId="3C7C08CA" w14:textId="77777777" w:rsidR="007E4C65" w:rsidRPr="00264EFB" w:rsidRDefault="007E4C65" w:rsidP="007E4C65"/>
    <w:p w14:paraId="7D69F769" w14:textId="77777777" w:rsidR="007E4C65" w:rsidRPr="00264EFB" w:rsidRDefault="007E4C65" w:rsidP="007E4C65"/>
    <w:p w14:paraId="654562AA" w14:textId="77777777" w:rsidR="007E4C65" w:rsidRPr="00264EFB" w:rsidRDefault="007E4C65" w:rsidP="007E4C65">
      <w:r>
        <w:tab/>
      </w:r>
    </w:p>
    <w:p w14:paraId="31E706C6" w14:textId="77777777" w:rsidR="007E4C65" w:rsidRPr="00264EFB" w:rsidRDefault="007E4C65" w:rsidP="007E4C65"/>
    <w:p w14:paraId="06FBACCE" w14:textId="77777777" w:rsidR="007E4C65" w:rsidRPr="00264EFB" w:rsidRDefault="007E4C65" w:rsidP="007E4C65"/>
    <w:p w14:paraId="00210A45" w14:textId="77777777" w:rsidR="007E4C65" w:rsidRPr="00264EFB" w:rsidRDefault="007E4C65" w:rsidP="007E4C65"/>
    <w:p w14:paraId="0E93ABB9" w14:textId="77777777" w:rsidR="007E4C65" w:rsidRPr="00264EFB" w:rsidRDefault="007E4C65" w:rsidP="007E4C65"/>
    <w:p w14:paraId="522F8397" w14:textId="77777777" w:rsidR="007E4C65" w:rsidRPr="00264EFB" w:rsidRDefault="007E4C65" w:rsidP="007E4C65"/>
    <w:p w14:paraId="03D82696" w14:textId="77777777" w:rsidR="007E4C65" w:rsidRPr="00264EFB" w:rsidRDefault="007E4C65" w:rsidP="007E4C65"/>
    <w:p w14:paraId="164CEF4F" w14:textId="77777777" w:rsidR="007E4C65" w:rsidRPr="00264EFB" w:rsidRDefault="007E4C65" w:rsidP="007E4C65"/>
    <w:p w14:paraId="208560A0" w14:textId="77777777" w:rsidR="007E4C65" w:rsidRPr="00264EFB" w:rsidRDefault="007E4C65" w:rsidP="007E4C65"/>
    <w:p w14:paraId="37D89312" w14:textId="77777777" w:rsidR="007E4C65" w:rsidRPr="00264EFB" w:rsidRDefault="007E4C65" w:rsidP="007E4C65"/>
    <w:p w14:paraId="0A8EF52E" w14:textId="77777777" w:rsidR="007E4C65" w:rsidRPr="00264EFB" w:rsidRDefault="007E4C65" w:rsidP="007E4C65"/>
    <w:p w14:paraId="29609ECF" w14:textId="77777777" w:rsidR="007E4C65" w:rsidRPr="00264EFB" w:rsidRDefault="007E4C65" w:rsidP="007E4C65"/>
    <w:p w14:paraId="7AB92E68" w14:textId="77777777" w:rsidR="007E4C65" w:rsidRDefault="007E4C65" w:rsidP="007E4C65">
      <w:pPr>
        <w:tabs>
          <w:tab w:val="left" w:pos="3700"/>
        </w:tabs>
      </w:pPr>
      <w:r>
        <w:tab/>
      </w:r>
    </w:p>
    <w:p w14:paraId="2D36495D" w14:textId="77777777" w:rsidR="007E4C65" w:rsidRPr="00264EFB" w:rsidRDefault="007E4C65" w:rsidP="007E4C65">
      <w:pPr>
        <w:tabs>
          <w:tab w:val="left" w:pos="3700"/>
        </w:tabs>
        <w:sectPr w:rsidR="007E4C65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AED147" wp14:editId="7B9F495C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14:paraId="7B761F09" w14:textId="74068274" w:rsidR="007E4C65" w:rsidRPr="00264EFB" w:rsidRDefault="001E5A50" w:rsidP="007E4C65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&lt;</w:t>
                                </w:r>
                                <w:r w:rsidR="004563E3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AGP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&gt; - &lt;</w:t>
                                </w:r>
                                <w:r w:rsidR="004563E3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Agenda Escolar Pessoal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7D91A16A" w14:textId="77777777" w:rsidR="007E4C65" w:rsidRDefault="007E4C65" w:rsidP="007E4C65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ED147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14:paraId="7B761F09" w14:textId="74068274" w:rsidR="007E4C65" w:rsidRPr="00264EFB" w:rsidRDefault="001E5A50" w:rsidP="007E4C65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&lt;</w:t>
                          </w:r>
                          <w:r w:rsidR="004563E3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AGP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&gt; - &lt;</w:t>
                          </w:r>
                          <w:r w:rsidR="004563E3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Agenda Escolar Pessoal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&gt;</w:t>
                          </w:r>
                        </w:p>
                      </w:sdtContent>
                    </w:sdt>
                    <w:p w14:paraId="7D91A16A" w14:textId="77777777" w:rsidR="007E4C65" w:rsidRDefault="007E4C65" w:rsidP="007E4C65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16A938BF" w14:textId="77777777" w:rsidR="00050C81" w:rsidRDefault="00050C81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7E4C65" w14:paraId="18395858" w14:textId="77777777" w:rsidTr="007D4438">
        <w:trPr>
          <w:trHeight w:val="284"/>
        </w:trPr>
        <w:tc>
          <w:tcPr>
            <w:tcW w:w="1550" w:type="dxa"/>
            <w:shd w:val="clear" w:color="auto" w:fill="C00000"/>
          </w:tcPr>
          <w:p w14:paraId="74F2C78F" w14:textId="77777777" w:rsidR="007E4C65" w:rsidRPr="0037364C" w:rsidRDefault="007E4C65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20DEA06D" w14:textId="77777777" w:rsidR="007E4C65" w:rsidRPr="0037364C" w:rsidRDefault="007E4C65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17BD4998" w14:textId="77777777" w:rsidR="007E4C65" w:rsidRPr="0037364C" w:rsidRDefault="007E4C65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53BD1772" w14:textId="77777777" w:rsidR="007E4C65" w:rsidRPr="0037364C" w:rsidRDefault="007E4C65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7E4C65" w14:paraId="5C0E85D5" w14:textId="77777777" w:rsidTr="007D4438">
        <w:trPr>
          <w:trHeight w:val="284"/>
        </w:trPr>
        <w:tc>
          <w:tcPr>
            <w:tcW w:w="1550" w:type="dxa"/>
          </w:tcPr>
          <w:p w14:paraId="6AFED8F8" w14:textId="756A53E9" w:rsidR="007E4C65" w:rsidRPr="004563E3" w:rsidRDefault="007E4C65" w:rsidP="004563E3">
            <w:r w:rsidRPr="004563E3">
              <w:t>[</w:t>
            </w:r>
            <w:r w:rsidR="004563E3" w:rsidRPr="004563E3">
              <w:t>27</w:t>
            </w:r>
            <w:r w:rsidRPr="004563E3">
              <w:t>/</w:t>
            </w:r>
            <w:r w:rsidR="004563E3" w:rsidRPr="004563E3">
              <w:t>11</w:t>
            </w:r>
            <w:r w:rsidRPr="004563E3">
              <w:t>/</w:t>
            </w:r>
            <w:r w:rsidR="004563E3" w:rsidRPr="004563E3">
              <w:t>2024</w:t>
            </w:r>
            <w:r w:rsidRPr="004563E3">
              <w:t>]</w:t>
            </w:r>
          </w:p>
          <w:p w14:paraId="4DD69A5A" w14:textId="77777777" w:rsidR="007E4C65" w:rsidRPr="004563E3" w:rsidRDefault="007E4C65" w:rsidP="004563E3"/>
        </w:tc>
        <w:tc>
          <w:tcPr>
            <w:tcW w:w="1080" w:type="dxa"/>
          </w:tcPr>
          <w:p w14:paraId="3CEC5D11" w14:textId="3FBB1CD4" w:rsidR="007E4C65" w:rsidRPr="004563E3" w:rsidRDefault="007E4C65" w:rsidP="004563E3">
            <w:r w:rsidRPr="004563E3">
              <w:t>[</w:t>
            </w:r>
            <w:r w:rsidR="004563E3" w:rsidRPr="004563E3">
              <w:t>1.0</w:t>
            </w:r>
            <w:r w:rsidRPr="004563E3">
              <w:t>]</w:t>
            </w:r>
          </w:p>
        </w:tc>
        <w:tc>
          <w:tcPr>
            <w:tcW w:w="4680" w:type="dxa"/>
          </w:tcPr>
          <w:p w14:paraId="52BB1E01" w14:textId="1E1933B9" w:rsidR="007E4C65" w:rsidRPr="004563E3" w:rsidRDefault="004563E3" w:rsidP="004563E3">
            <w:r w:rsidRPr="004563E3">
              <w:t>Primeira versão do manual</w:t>
            </w:r>
          </w:p>
        </w:tc>
        <w:tc>
          <w:tcPr>
            <w:tcW w:w="2410" w:type="dxa"/>
          </w:tcPr>
          <w:p w14:paraId="6F7AFB7B" w14:textId="77654BDF" w:rsidR="007E4C65" w:rsidRPr="004563E3" w:rsidRDefault="004563E3" w:rsidP="004563E3">
            <w:r w:rsidRPr="004563E3">
              <w:t>Pedro Lemos Flores do Prado</w:t>
            </w:r>
          </w:p>
        </w:tc>
      </w:tr>
      <w:tr w:rsidR="007E4C65" w14:paraId="0B289DEE" w14:textId="77777777" w:rsidTr="007D4438">
        <w:trPr>
          <w:trHeight w:val="284"/>
        </w:trPr>
        <w:tc>
          <w:tcPr>
            <w:tcW w:w="1550" w:type="dxa"/>
          </w:tcPr>
          <w:p w14:paraId="343128CD" w14:textId="77777777" w:rsidR="007E4C65" w:rsidRDefault="007E4C65" w:rsidP="007D4438">
            <w:pPr>
              <w:jc w:val="left"/>
            </w:pPr>
          </w:p>
        </w:tc>
        <w:tc>
          <w:tcPr>
            <w:tcW w:w="1080" w:type="dxa"/>
          </w:tcPr>
          <w:p w14:paraId="5CF713F1" w14:textId="77777777" w:rsidR="007E4C65" w:rsidRDefault="007E4C65" w:rsidP="007D4438">
            <w:pPr>
              <w:jc w:val="left"/>
            </w:pPr>
          </w:p>
        </w:tc>
        <w:tc>
          <w:tcPr>
            <w:tcW w:w="4680" w:type="dxa"/>
          </w:tcPr>
          <w:p w14:paraId="0DC4EBBB" w14:textId="77777777" w:rsidR="007E4C65" w:rsidRDefault="007E4C65" w:rsidP="007D4438">
            <w:pPr>
              <w:jc w:val="left"/>
            </w:pPr>
          </w:p>
        </w:tc>
        <w:tc>
          <w:tcPr>
            <w:tcW w:w="2410" w:type="dxa"/>
          </w:tcPr>
          <w:p w14:paraId="56941CFB" w14:textId="77777777" w:rsidR="007E4C65" w:rsidRDefault="007E4C65" w:rsidP="007D4438">
            <w:pPr>
              <w:jc w:val="left"/>
            </w:pPr>
          </w:p>
        </w:tc>
      </w:tr>
      <w:tr w:rsidR="007E4C65" w14:paraId="229D83EC" w14:textId="77777777" w:rsidTr="007D4438">
        <w:trPr>
          <w:trHeight w:val="284"/>
        </w:trPr>
        <w:tc>
          <w:tcPr>
            <w:tcW w:w="1550" w:type="dxa"/>
          </w:tcPr>
          <w:p w14:paraId="303F77A6" w14:textId="77777777" w:rsidR="007E4C65" w:rsidRDefault="007E4C65" w:rsidP="007D4438">
            <w:pPr>
              <w:jc w:val="left"/>
            </w:pPr>
          </w:p>
        </w:tc>
        <w:tc>
          <w:tcPr>
            <w:tcW w:w="1080" w:type="dxa"/>
          </w:tcPr>
          <w:p w14:paraId="0DDDDA06" w14:textId="77777777" w:rsidR="007E4C65" w:rsidRDefault="007E4C65" w:rsidP="007D4438">
            <w:pPr>
              <w:jc w:val="left"/>
            </w:pPr>
          </w:p>
        </w:tc>
        <w:tc>
          <w:tcPr>
            <w:tcW w:w="4680" w:type="dxa"/>
          </w:tcPr>
          <w:p w14:paraId="1301CCEF" w14:textId="77777777" w:rsidR="007E4C65" w:rsidRDefault="007E4C65" w:rsidP="007D4438">
            <w:pPr>
              <w:jc w:val="left"/>
            </w:pPr>
          </w:p>
        </w:tc>
        <w:tc>
          <w:tcPr>
            <w:tcW w:w="2410" w:type="dxa"/>
          </w:tcPr>
          <w:p w14:paraId="471F9B81" w14:textId="77777777" w:rsidR="007E4C65" w:rsidRDefault="007E4C65" w:rsidP="007D4438">
            <w:pPr>
              <w:jc w:val="left"/>
            </w:pPr>
          </w:p>
        </w:tc>
      </w:tr>
    </w:tbl>
    <w:p w14:paraId="0FDAC955" w14:textId="77777777" w:rsidR="00050C81" w:rsidRDefault="00050C81"/>
    <w:p w14:paraId="576A7820" w14:textId="77777777" w:rsidR="00050C81" w:rsidRDefault="00050C81" w:rsidP="007E4C65">
      <w:pPr>
        <w:pStyle w:val="Ttulo"/>
        <w:jc w:val="center"/>
      </w:pPr>
      <w:r>
        <w:br w:type="page"/>
      </w:r>
      <w:r>
        <w:lastRenderedPageBreak/>
        <w:t>SUMÁRIO</w:t>
      </w:r>
    </w:p>
    <w:p w14:paraId="2A8F50F2" w14:textId="77777777" w:rsidR="00AE17A6" w:rsidRDefault="00050C8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28178748" w:history="1">
        <w:r w:rsidR="00AE17A6" w:rsidRPr="00833DD0">
          <w:rPr>
            <w:rStyle w:val="Hyperlink"/>
          </w:rPr>
          <w:t>1. Introdução</w:t>
        </w:r>
        <w:r w:rsidR="00AE17A6">
          <w:rPr>
            <w:webHidden/>
          </w:rPr>
          <w:tab/>
        </w:r>
        <w:r w:rsidR="00AE17A6">
          <w:rPr>
            <w:webHidden/>
          </w:rPr>
          <w:fldChar w:fldCharType="begin"/>
        </w:r>
        <w:r w:rsidR="00AE17A6">
          <w:rPr>
            <w:webHidden/>
          </w:rPr>
          <w:instrText xml:space="preserve"> PAGEREF _Toc428178748 \h </w:instrText>
        </w:r>
        <w:r w:rsidR="00AE17A6">
          <w:rPr>
            <w:webHidden/>
          </w:rPr>
        </w:r>
        <w:r w:rsidR="00AE17A6">
          <w:rPr>
            <w:webHidden/>
          </w:rPr>
          <w:fldChar w:fldCharType="separate"/>
        </w:r>
        <w:r w:rsidR="00AE17A6">
          <w:rPr>
            <w:webHidden/>
          </w:rPr>
          <w:t>4</w:t>
        </w:r>
        <w:r w:rsidR="00AE17A6">
          <w:rPr>
            <w:webHidden/>
          </w:rPr>
          <w:fldChar w:fldCharType="end"/>
        </w:r>
      </w:hyperlink>
    </w:p>
    <w:p w14:paraId="57212E47" w14:textId="77777777" w:rsidR="00AE17A6" w:rsidRDefault="00AE17A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8749" w:history="1">
        <w:r w:rsidRPr="00833DD0">
          <w:rPr>
            <w:rStyle w:val="Hyperlink"/>
            <w:rFonts w:eastAsia="Arial Unicode MS"/>
            <w:lang w:val="pt-PT"/>
          </w:rPr>
          <w:t>2. Como está organizado o manual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_Toc428178749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EF935E2" w14:textId="77777777" w:rsidR="00AE17A6" w:rsidRDefault="00AE17A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8750" w:history="1">
        <w:r w:rsidRPr="00833DD0">
          <w:rPr>
            <w:rStyle w:val="Hyperlink"/>
            <w:rFonts w:eastAsia="Arial Unicode MS"/>
            <w:lang w:val="pt-PT"/>
          </w:rPr>
          <w:t>3. Funcionalidades gerais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_Toc428178750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994DBA5" w14:textId="77777777" w:rsidR="00AE17A6" w:rsidRDefault="00AE17A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8751" w:history="1">
        <w:r w:rsidRPr="00833DD0">
          <w:rPr>
            <w:rStyle w:val="Hyperlink"/>
            <w:rFonts w:eastAsia="Arial Unicode MS"/>
            <w:lang w:val="pt-PT"/>
          </w:rPr>
          <w:t>4. Funcionalidades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_Toc428178751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EBB19CA" w14:textId="77777777" w:rsidR="00AE17A6" w:rsidRDefault="00AE17A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8752" w:history="1">
        <w:r w:rsidRPr="00833DD0">
          <w:rPr>
            <w:rStyle w:val="Hyperlink"/>
            <w:rFonts w:eastAsia="Arial Unicode MS"/>
            <w:lang w:val="pt-PT"/>
          </w:rPr>
          <w:t>5. glossário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_Toc428178752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AD933D8" w14:textId="77777777" w:rsidR="00050C81" w:rsidRDefault="00050C81">
      <w:r>
        <w:fldChar w:fldCharType="end"/>
      </w:r>
    </w:p>
    <w:p w14:paraId="79A6E106" w14:textId="77777777" w:rsidR="00050C81" w:rsidRDefault="00050C81" w:rsidP="00050C81">
      <w:pPr>
        <w:pStyle w:val="Ttulo1"/>
        <w:numPr>
          <w:ilvl w:val="0"/>
          <w:numId w:val="1"/>
        </w:numPr>
        <w:ind w:left="0" w:firstLine="0"/>
      </w:pPr>
      <w:r>
        <w:br w:type="page"/>
      </w:r>
      <w:bookmarkStart w:id="0" w:name="_Toc104341857"/>
      <w:bookmarkStart w:id="1" w:name="_Toc428178748"/>
      <w:r>
        <w:lastRenderedPageBreak/>
        <w:t>Introdução</w:t>
      </w:r>
      <w:bookmarkEnd w:id="0"/>
      <w:bookmarkEnd w:id="1"/>
    </w:p>
    <w:p w14:paraId="571D3B5E" w14:textId="77777777" w:rsidR="004563E3" w:rsidRDefault="004563E3" w:rsidP="004563E3">
      <w:pPr>
        <w:rPr>
          <w:lang w:val="pt-PT"/>
        </w:rPr>
      </w:pPr>
    </w:p>
    <w:p w14:paraId="77560F45" w14:textId="67C5E7D7" w:rsidR="004563E3" w:rsidRPr="004563E3" w:rsidRDefault="004563E3" w:rsidP="004563E3">
      <w:pPr>
        <w:rPr>
          <w:lang w:val="pt-PT"/>
        </w:rPr>
      </w:pPr>
      <w:r>
        <w:rPr>
          <w:lang w:val="pt-PT"/>
        </w:rPr>
        <w:t>Esse documento tem como objetivo auxiliar o usuário final a navegar e utilizar o sistema da Agenda Escolar Pessoal para conseguir, como professor criar matérias, atividades e avisos e como aluno visualizar essas matérias, atividades e avisos criados.</w:t>
      </w:r>
    </w:p>
    <w:p w14:paraId="13B817A6" w14:textId="77777777" w:rsidR="00050C81" w:rsidRDefault="00050C81">
      <w:pPr>
        <w:pStyle w:val="Instruo"/>
        <w:rPr>
          <w:rFonts w:eastAsia="Arial Unicode MS"/>
          <w:lang w:val="pt-PT"/>
        </w:rPr>
      </w:pPr>
    </w:p>
    <w:p w14:paraId="186FF527" w14:textId="77777777" w:rsidR="00050C81" w:rsidRDefault="00050C81">
      <w:pPr>
        <w:pStyle w:val="Ttulo1"/>
        <w:rPr>
          <w:rFonts w:eastAsia="Arial Unicode MS"/>
          <w:lang w:val="pt-PT"/>
        </w:rPr>
      </w:pPr>
      <w:bookmarkStart w:id="2" w:name="_Toc428178749"/>
      <w:r>
        <w:rPr>
          <w:rFonts w:eastAsia="Arial Unicode MS"/>
          <w:lang w:val="pt-PT"/>
        </w:rPr>
        <w:t>Como está organizado o manual</w:t>
      </w:r>
      <w:bookmarkEnd w:id="2"/>
    </w:p>
    <w:p w14:paraId="1A1C9557" w14:textId="77777777" w:rsidR="00050C81" w:rsidRDefault="00050C81">
      <w:pPr>
        <w:rPr>
          <w:rFonts w:eastAsia="Arial Unicode MS"/>
          <w:lang w:val="pt-PT"/>
        </w:rPr>
      </w:pPr>
    </w:p>
    <w:p w14:paraId="5599D89C" w14:textId="5E91939F" w:rsidR="00050C81" w:rsidRPr="00181A89" w:rsidRDefault="00181A89" w:rsidP="00181A89">
      <w:r>
        <w:t>Está organizado segundo as etapas que o usuário passaria para executar suas tarefas na agenda.</w:t>
      </w:r>
    </w:p>
    <w:p w14:paraId="0A17C6BF" w14:textId="77777777" w:rsidR="00050C81" w:rsidRDefault="00050C81">
      <w:pPr>
        <w:rPr>
          <w:rFonts w:eastAsia="Arial Unicode MS"/>
          <w:lang w:val="pt-PT"/>
        </w:rPr>
      </w:pPr>
    </w:p>
    <w:p w14:paraId="4D303A58" w14:textId="77777777" w:rsidR="00050C81" w:rsidRDefault="00050C81">
      <w:pPr>
        <w:pStyle w:val="Ttulo1"/>
        <w:rPr>
          <w:rFonts w:eastAsia="Arial Unicode MS"/>
          <w:lang w:val="pt-PT"/>
        </w:rPr>
      </w:pPr>
      <w:bookmarkStart w:id="3" w:name="_Toc428178750"/>
      <w:r>
        <w:rPr>
          <w:rFonts w:eastAsia="Arial Unicode MS"/>
          <w:lang w:val="pt-PT"/>
        </w:rPr>
        <w:t>Funcionalidades gerais do sistema</w:t>
      </w:r>
      <w:bookmarkEnd w:id="3"/>
    </w:p>
    <w:p w14:paraId="3E02E647" w14:textId="34607BAE" w:rsidR="00050C81" w:rsidRDefault="00181A89">
      <w:pPr>
        <w:rPr>
          <w:rFonts w:eastAsia="Arial Unicode MS"/>
          <w:lang w:val="pt-PT"/>
        </w:rPr>
      </w:pPr>
      <w:r w:rsidRPr="00181A89">
        <w:rPr>
          <w:rFonts w:eastAsia="Arial Unicode MS"/>
          <w:lang w:val="pt-PT"/>
        </w:rPr>
        <w:t>As funcionalidades do sistema são o cadastro e login de alunos e professores, o CRUD das matérias, das atividades e dos avisos pelos professores, a visualização das matérias e das atividades que compõem essa matéria, visualização das atividades pendentes e concluídas pelos alunos e designação da atividade como concluída.</w:t>
      </w:r>
    </w:p>
    <w:p w14:paraId="1048FD06" w14:textId="77777777" w:rsidR="00050C81" w:rsidRDefault="00050C81">
      <w:pPr>
        <w:pStyle w:val="Ttulo1"/>
        <w:rPr>
          <w:rFonts w:eastAsia="Arial Unicode MS"/>
          <w:lang w:val="pt-PT"/>
        </w:rPr>
      </w:pPr>
      <w:bookmarkStart w:id="4" w:name="_Toc428178751"/>
      <w:r>
        <w:rPr>
          <w:rFonts w:eastAsia="Arial Unicode MS"/>
          <w:lang w:val="pt-PT"/>
        </w:rPr>
        <w:t>Funcionalidades do sistema</w:t>
      </w:r>
      <w:bookmarkEnd w:id="4"/>
    </w:p>
    <w:p w14:paraId="6E847641" w14:textId="7BF68AD3" w:rsidR="00B6052A" w:rsidRDefault="00B6052A" w:rsidP="00B6052A">
      <w:pPr>
        <w:rPr>
          <w:rFonts w:eastAsia="Arial Unicode MS"/>
          <w:lang w:val="pt-PT" w:eastAsia="en-US"/>
        </w:rPr>
      </w:pPr>
      <w:r>
        <w:rPr>
          <w:rFonts w:eastAsia="Arial Unicode MS"/>
          <w:lang w:val="pt-PT" w:eastAsia="en-US"/>
        </w:rPr>
        <w:t>Para realização do cadastro, é necessário pressionar o botão criação de conta e inserir os dados de cadastro.</w:t>
      </w:r>
    </w:p>
    <w:p w14:paraId="64E74A5C" w14:textId="77777777" w:rsidR="00B6052A" w:rsidRDefault="00B6052A" w:rsidP="00B6052A">
      <w:pPr>
        <w:rPr>
          <w:rFonts w:eastAsia="Arial Unicode MS"/>
          <w:lang w:val="pt-PT" w:eastAsia="en-US"/>
        </w:rPr>
      </w:pPr>
    </w:p>
    <w:p w14:paraId="1CB4E489" w14:textId="42D315D1" w:rsidR="00B6052A" w:rsidRDefault="00B6052A" w:rsidP="00B6052A">
      <w:pPr>
        <w:rPr>
          <w:rFonts w:eastAsia="Arial Unicode MS"/>
          <w:lang w:val="pt-PT" w:eastAsia="en-US"/>
        </w:rPr>
      </w:pPr>
      <w:r>
        <w:rPr>
          <w:rFonts w:eastAsia="Arial Unicode MS"/>
          <w:lang w:val="pt-PT" w:eastAsia="en-US"/>
        </w:rPr>
        <w:t>Para a realização do login, é necessário a inserção dos dados de cadastro para possibilitar o login.</w:t>
      </w:r>
    </w:p>
    <w:p w14:paraId="68CA4A3A" w14:textId="77777777" w:rsidR="00B6052A" w:rsidRPr="00B6052A" w:rsidRDefault="00B6052A" w:rsidP="00B6052A">
      <w:pPr>
        <w:rPr>
          <w:rFonts w:eastAsia="Arial Unicode MS"/>
          <w:lang w:val="pt-PT" w:eastAsia="en-US"/>
        </w:rPr>
      </w:pPr>
    </w:p>
    <w:p w14:paraId="5AA0A20E" w14:textId="4D37A21B" w:rsidR="00181A89" w:rsidRDefault="00181A89" w:rsidP="00181A89">
      <w:pPr>
        <w:rPr>
          <w:rFonts w:eastAsia="Arial Unicode MS"/>
          <w:lang w:val="pt-PT" w:eastAsia="en-US"/>
        </w:rPr>
      </w:pPr>
      <w:r>
        <w:rPr>
          <w:rFonts w:eastAsia="Arial Unicode MS"/>
          <w:lang w:val="pt-PT" w:eastAsia="en-US"/>
        </w:rPr>
        <w:t>Para utilizar os CRUDs, para criar uma matéria ou atividade ou aviso é necessário a inserção dos dados para criação e pressionar o botão criar. Já para editar basta pressionar o botão editar, editar os dados que aparecerão na tela e clicar em confirmar. Para excluir basta clicar no botão excluir.</w:t>
      </w:r>
    </w:p>
    <w:p w14:paraId="04020FCF" w14:textId="77777777" w:rsidR="00181A89" w:rsidRDefault="00181A89" w:rsidP="00181A89">
      <w:pPr>
        <w:rPr>
          <w:rFonts w:eastAsia="Arial Unicode MS"/>
          <w:lang w:val="pt-PT" w:eastAsia="en-US"/>
        </w:rPr>
      </w:pPr>
    </w:p>
    <w:p w14:paraId="6415EE39" w14:textId="00DD1800" w:rsidR="00050C81" w:rsidRDefault="00181A89">
      <w:pPr>
        <w:rPr>
          <w:rFonts w:eastAsia="Arial Unicode MS"/>
          <w:lang w:val="pt-PT" w:eastAsia="en-US"/>
        </w:rPr>
      </w:pPr>
      <w:r>
        <w:rPr>
          <w:rFonts w:eastAsia="Arial Unicode MS"/>
          <w:lang w:val="pt-PT" w:eastAsia="en-US"/>
        </w:rPr>
        <w:t xml:space="preserve">Para visualizar as matérias é </w:t>
      </w:r>
      <w:r w:rsidR="00B6052A">
        <w:rPr>
          <w:rFonts w:eastAsia="Arial Unicode MS"/>
          <w:lang w:val="pt-PT" w:eastAsia="en-US"/>
        </w:rPr>
        <w:t xml:space="preserve">apenas </w:t>
      </w:r>
      <w:r>
        <w:rPr>
          <w:rFonts w:eastAsia="Arial Unicode MS"/>
          <w:lang w:val="pt-PT" w:eastAsia="en-US"/>
        </w:rPr>
        <w:t>necessário estar logado como aluno</w:t>
      </w:r>
      <w:r w:rsidR="00B6052A">
        <w:rPr>
          <w:rFonts w:eastAsia="Arial Unicode MS"/>
          <w:lang w:val="pt-PT" w:eastAsia="en-US"/>
        </w:rPr>
        <w:t>.</w:t>
      </w:r>
    </w:p>
    <w:p w14:paraId="7EC46CF1" w14:textId="639438D8" w:rsidR="00050C81" w:rsidRPr="00B6052A" w:rsidRDefault="00050C81" w:rsidP="00B6052A">
      <w:pPr>
        <w:pStyle w:val="Ttulo1"/>
        <w:rPr>
          <w:rFonts w:eastAsia="Arial Unicode MS"/>
          <w:lang w:val="pt-PT"/>
        </w:rPr>
      </w:pPr>
      <w:bookmarkStart w:id="5" w:name="_Toc428178752"/>
      <w:r>
        <w:rPr>
          <w:rFonts w:eastAsia="Arial Unicode MS"/>
          <w:lang w:val="pt-PT"/>
        </w:rPr>
        <w:t>glossário</w:t>
      </w:r>
      <w:bookmarkEnd w:id="5"/>
    </w:p>
    <w:p w14:paraId="509467D7" w14:textId="77777777" w:rsidR="00050C81" w:rsidRDefault="00050C81">
      <w:pPr>
        <w:rPr>
          <w:rFonts w:eastAsia="Arial Unicode MS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4"/>
        <w:gridCol w:w="7594"/>
      </w:tblGrid>
      <w:tr w:rsidR="00050C81" w14:paraId="2F961462" w14:textId="77777777">
        <w:tc>
          <w:tcPr>
            <w:tcW w:w="2050" w:type="dxa"/>
            <w:shd w:val="clear" w:color="auto" w:fill="B3B3B3"/>
          </w:tcPr>
          <w:p w14:paraId="68607A8B" w14:textId="77777777" w:rsidR="00050C81" w:rsidRDefault="00050C81">
            <w:pPr>
              <w:rPr>
                <w:rFonts w:eastAsia="Arial Unicode MS"/>
                <w:b/>
                <w:bCs/>
                <w:lang w:val="pt-PT"/>
              </w:rPr>
            </w:pPr>
            <w:r>
              <w:rPr>
                <w:rFonts w:eastAsia="Arial Unicode MS"/>
                <w:b/>
                <w:bCs/>
                <w:lang w:val="pt-PT"/>
              </w:rPr>
              <w:t>Termo/Sigla</w:t>
            </w:r>
          </w:p>
        </w:tc>
        <w:tc>
          <w:tcPr>
            <w:tcW w:w="7728" w:type="dxa"/>
            <w:shd w:val="clear" w:color="auto" w:fill="B3B3B3"/>
          </w:tcPr>
          <w:p w14:paraId="584A25B9" w14:textId="77777777" w:rsidR="00050C81" w:rsidRDefault="00050C81">
            <w:pPr>
              <w:rPr>
                <w:rFonts w:eastAsia="Arial Unicode MS"/>
                <w:b/>
                <w:bCs/>
                <w:lang w:val="pt-PT"/>
              </w:rPr>
            </w:pPr>
            <w:r>
              <w:rPr>
                <w:rFonts w:eastAsia="Arial Unicode MS"/>
                <w:b/>
                <w:bCs/>
                <w:lang w:val="pt-PT"/>
              </w:rPr>
              <w:t>Descrição</w:t>
            </w:r>
          </w:p>
        </w:tc>
      </w:tr>
      <w:tr w:rsidR="00050C81" w14:paraId="2C24FC0A" w14:textId="77777777">
        <w:tc>
          <w:tcPr>
            <w:tcW w:w="2050" w:type="dxa"/>
          </w:tcPr>
          <w:p w14:paraId="2B98B5D7" w14:textId="3C4E0872" w:rsidR="00050C81" w:rsidRDefault="00B6052A">
            <w:pPr>
              <w:rPr>
                <w:rFonts w:eastAsia="Arial Unicode MS"/>
                <w:lang w:val="pt-PT"/>
              </w:rPr>
            </w:pPr>
            <w:r>
              <w:rPr>
                <w:rFonts w:eastAsia="Arial Unicode MS"/>
                <w:lang w:val="pt-PT"/>
              </w:rPr>
              <w:t>AGP</w:t>
            </w:r>
          </w:p>
        </w:tc>
        <w:tc>
          <w:tcPr>
            <w:tcW w:w="7728" w:type="dxa"/>
          </w:tcPr>
          <w:p w14:paraId="1C84C276" w14:textId="273ABE28" w:rsidR="00050C81" w:rsidRDefault="00B6052A">
            <w:pPr>
              <w:rPr>
                <w:rFonts w:eastAsia="Arial Unicode MS"/>
                <w:lang w:val="pt-PT"/>
              </w:rPr>
            </w:pPr>
            <w:r>
              <w:rPr>
                <w:rFonts w:eastAsia="Arial Unicode MS"/>
                <w:lang w:val="pt-PT"/>
              </w:rPr>
              <w:t>Agenda Escolar Pessoal</w:t>
            </w:r>
          </w:p>
        </w:tc>
      </w:tr>
      <w:tr w:rsidR="00050C81" w14:paraId="2EAACF17" w14:textId="77777777">
        <w:tc>
          <w:tcPr>
            <w:tcW w:w="2050" w:type="dxa"/>
          </w:tcPr>
          <w:p w14:paraId="21E5D6F0" w14:textId="77777777" w:rsidR="00050C81" w:rsidRDefault="00050C81">
            <w:pPr>
              <w:rPr>
                <w:rFonts w:eastAsia="Arial Unicode MS"/>
                <w:lang w:val="pt-PT"/>
              </w:rPr>
            </w:pPr>
          </w:p>
        </w:tc>
        <w:tc>
          <w:tcPr>
            <w:tcW w:w="7728" w:type="dxa"/>
          </w:tcPr>
          <w:p w14:paraId="09737DB9" w14:textId="77777777" w:rsidR="00050C81" w:rsidRDefault="00050C81">
            <w:pPr>
              <w:rPr>
                <w:rFonts w:eastAsia="Arial Unicode MS"/>
                <w:lang w:val="pt-PT"/>
              </w:rPr>
            </w:pPr>
          </w:p>
        </w:tc>
      </w:tr>
    </w:tbl>
    <w:p w14:paraId="69D777A0" w14:textId="77777777" w:rsidR="00050C81" w:rsidRDefault="00050C81">
      <w:pPr>
        <w:rPr>
          <w:rFonts w:eastAsia="Arial Unicode MS"/>
          <w:lang w:val="pt-PT"/>
        </w:rPr>
      </w:pPr>
    </w:p>
    <w:sectPr w:rsidR="00050C81">
      <w:headerReference w:type="even" r:id="rId10"/>
      <w:headerReference w:type="default" r:id="rId11"/>
      <w:footerReference w:type="default" r:id="rId12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527060" w14:textId="77777777" w:rsidR="006B065B" w:rsidRDefault="006B065B">
      <w:r>
        <w:separator/>
      </w:r>
    </w:p>
  </w:endnote>
  <w:endnote w:type="continuationSeparator" w:id="0">
    <w:p w14:paraId="32423B72" w14:textId="77777777" w:rsidR="006B065B" w:rsidRDefault="006B0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D423A" w14:textId="77777777" w:rsidR="007E4C65" w:rsidRDefault="007E4C65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7E4C65" w14:paraId="21C356D8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A12813D" w14:textId="77777777" w:rsidR="007E4C65" w:rsidRDefault="007E4C65">
          <w:pPr>
            <w:pStyle w:val="Rodap"/>
          </w:pPr>
          <w:r>
            <w:t>Politec Ltda.</w:t>
          </w:r>
        </w:p>
        <w:p w14:paraId="72F4D6A7" w14:textId="77777777" w:rsidR="007E4C65" w:rsidRDefault="007E4C65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5DBA82C" w14:textId="77777777" w:rsidR="007E4C65" w:rsidRDefault="007E4C65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6CF8237" w14:textId="77777777" w:rsidR="007E4C65" w:rsidRDefault="007E4C65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5DE74E4B" w14:textId="77777777" w:rsidR="007E4C65" w:rsidRDefault="007E4C6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2BA59" w14:textId="77777777" w:rsidR="00050C81" w:rsidRDefault="00050C81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21"/>
      <w:gridCol w:w="1484"/>
      <w:gridCol w:w="1705"/>
    </w:tblGrid>
    <w:tr w:rsidR="00050C81" w14:paraId="64313DF1" w14:textId="77777777" w:rsidTr="007E4C65">
      <w:trPr>
        <w:cantSplit/>
      </w:trPr>
      <w:tc>
        <w:tcPr>
          <w:tcW w:w="6521" w:type="dxa"/>
        </w:tcPr>
        <w:p w14:paraId="1C83BF07" w14:textId="59D48F99" w:rsidR="00050C81" w:rsidRDefault="00000000" w:rsidP="007E4C65">
          <w:pPr>
            <w:pStyle w:val="Rodap"/>
            <w:tabs>
              <w:tab w:val="clear" w:pos="4320"/>
              <w:tab w:val="clear" w:pos="8640"/>
              <w:tab w:val="left" w:pos="5309"/>
            </w:tabs>
          </w:pPr>
          <w:sdt>
            <w:sdtPr>
              <w:alias w:val="Gestor"/>
              <w:tag w:val=""/>
              <w:id w:val="-1026712989"/>
              <w:placeholder>
                <w:docPart w:val="BD94E722DF7B4A618F849FF68F2AB62F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4563E3">
                <w:t>&lt;AGP&gt; - &lt;Agenda Escolar Pessoal&gt;</w:t>
              </w:r>
            </w:sdtContent>
          </w:sdt>
          <w:r w:rsidR="007E4C65">
            <w:tab/>
          </w:r>
          <w:sdt>
            <w:sdtPr>
              <w:alias w:val="Assunto"/>
              <w:tag w:val=""/>
              <w:id w:val="-343706752"/>
              <w:placeholder>
                <w:docPart w:val="8B78AF46B9D0485D91BC7BBBD8BCA52F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4563E3">
                <w:t>Versão &lt;1.0&gt;</w:t>
              </w:r>
            </w:sdtContent>
          </w:sdt>
        </w:p>
      </w:tc>
      <w:tc>
        <w:tcPr>
          <w:tcW w:w="1484" w:type="dxa"/>
          <w:vAlign w:val="center"/>
        </w:tcPr>
        <w:p w14:paraId="05442918" w14:textId="77777777" w:rsidR="00050C81" w:rsidRDefault="00050C81">
          <w:pPr>
            <w:pStyle w:val="Rodap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22E91E04" w14:textId="77777777" w:rsidR="00050C81" w:rsidRDefault="00050C81" w:rsidP="007E4C65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E5A50">
            <w:rPr>
              <w:noProof/>
            </w:rPr>
            <w:t>4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1E5A50">
            <w:rPr>
              <w:noProof/>
            </w:rPr>
            <w:t>4</w:t>
          </w:r>
          <w:r>
            <w:fldChar w:fldCharType="end"/>
          </w:r>
        </w:p>
      </w:tc>
    </w:tr>
  </w:tbl>
  <w:p w14:paraId="5022331F" w14:textId="77777777" w:rsidR="00050C81" w:rsidRDefault="007E4C65" w:rsidP="007E4C65">
    <w:pPr>
      <w:jc w:val="right"/>
    </w:pPr>
    <w:r>
      <w:t xml:space="preserve">vs: </w:t>
    </w:r>
    <w:fldSimple w:instr=" DOCPROPERTY  &quot;Versão Modelo&quot;  \* MERGEFORMAT ">
      <w:r w:rsidR="004563E3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AB4FB5" w14:textId="77777777" w:rsidR="006B065B" w:rsidRDefault="006B065B">
      <w:r>
        <w:separator/>
      </w:r>
    </w:p>
  </w:footnote>
  <w:footnote w:type="continuationSeparator" w:id="0">
    <w:p w14:paraId="1C3A1A02" w14:textId="77777777" w:rsidR="006B065B" w:rsidRDefault="006B06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7E4C65" w14:paraId="5FFC8E21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2A798A38" w14:textId="77777777" w:rsidR="007E4C65" w:rsidRDefault="007E4C65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13B852EC" w14:textId="77777777" w:rsidR="007E4C65" w:rsidRDefault="007E4C65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2151F3A4" w14:textId="77777777" w:rsidR="007E4C65" w:rsidRDefault="007E4C65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45" w:dyaOrig="690" w14:anchorId="2B18503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2.25pt;height:34.5pt">
                <v:imagedata r:id="rId1" o:title=""/>
              </v:shape>
              <o:OLEObject Type="Embed" ProgID="Word.Picture.8" ShapeID="_x0000_i1025" DrawAspect="Content" ObjectID="_1794328621" r:id="rId2"/>
            </w:object>
          </w:r>
        </w:p>
      </w:tc>
    </w:tr>
  </w:tbl>
  <w:p w14:paraId="76E560A0" w14:textId="77777777" w:rsidR="007E4C65" w:rsidRDefault="007E4C6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8E24A" w14:textId="77777777" w:rsidR="00050C81" w:rsidRDefault="00050C8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050C81" w14:paraId="373C8DF3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70C46F26" w14:textId="77777777" w:rsidR="00050C81" w:rsidRDefault="00050C81">
          <w:pPr>
            <w:pStyle w:val="Cabealho"/>
            <w:rPr>
              <w:lang w:val="pt-PT"/>
            </w:rPr>
          </w:pPr>
          <w:r>
            <w:rPr>
              <w:lang w:val="pt-PT"/>
            </w:rPr>
            <w:t>&lt;Marca do Cliente&gt;</w:t>
          </w:r>
        </w:p>
      </w:tc>
      <w:sdt>
        <w:sdtPr>
          <w:alias w:val="Título"/>
          <w:tag w:val=""/>
          <w:id w:val="-434601566"/>
          <w:placeholder>
            <w:docPart w:val="EACF4282446643AC9DE8D07D13B05A9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3AE8F01A" w14:textId="77777777" w:rsidR="00050C81" w:rsidRDefault="00331066">
              <w:pPr>
                <w:pStyle w:val="Cabealho"/>
              </w:pPr>
              <w:r>
                <w:t>Manual do Usuário</w:t>
              </w:r>
            </w:p>
          </w:tc>
        </w:sdtContent>
      </w:sdt>
      <w:tc>
        <w:tcPr>
          <w:tcW w:w="1440" w:type="dxa"/>
          <w:vAlign w:val="center"/>
        </w:tcPr>
        <w:p w14:paraId="154FF37C" w14:textId="77777777" w:rsidR="00050C81" w:rsidRDefault="00050C81">
          <w:pPr>
            <w:pStyle w:val="Cabealho"/>
          </w:pPr>
        </w:p>
      </w:tc>
    </w:tr>
  </w:tbl>
  <w:p w14:paraId="291E7C12" w14:textId="77777777" w:rsidR="00050C81" w:rsidRDefault="00050C81">
    <w:pPr>
      <w:rPr>
        <w:ins w:id="6" w:author="Rronchesi" w:date="2005-02-15T08:26:00Z"/>
        <w:del w:id="7" w:author="luis.monteiro" w:date="2005-02-25T17:19:00Z"/>
      </w:rPr>
    </w:pPr>
  </w:p>
  <w:p w14:paraId="118A7B62" w14:textId="77777777" w:rsidR="00050C81" w:rsidRDefault="00050C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1441E"/>
    <w:multiLevelType w:val="hybridMultilevel"/>
    <w:tmpl w:val="7F36CA5C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F37BFE"/>
    <w:multiLevelType w:val="hybridMultilevel"/>
    <w:tmpl w:val="C20A922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133A1"/>
    <w:multiLevelType w:val="multilevel"/>
    <w:tmpl w:val="EC7E393E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60004471">
    <w:abstractNumId w:val="2"/>
  </w:num>
  <w:num w:numId="2" w16cid:durableId="1332291801">
    <w:abstractNumId w:val="1"/>
  </w:num>
  <w:num w:numId="3" w16cid:durableId="986544137">
    <w:abstractNumId w:val="2"/>
  </w:num>
  <w:num w:numId="4" w16cid:durableId="558788024">
    <w:abstractNumId w:val="2"/>
  </w:num>
  <w:num w:numId="5" w16cid:durableId="954798454">
    <w:abstractNumId w:val="2"/>
  </w:num>
  <w:num w:numId="6" w16cid:durableId="945381385">
    <w:abstractNumId w:val="2"/>
  </w:num>
  <w:num w:numId="7" w16cid:durableId="2066906034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E3"/>
    <w:rsid w:val="00050C81"/>
    <w:rsid w:val="00181A89"/>
    <w:rsid w:val="001E5A50"/>
    <w:rsid w:val="002B42AD"/>
    <w:rsid w:val="00331066"/>
    <w:rsid w:val="00365CF5"/>
    <w:rsid w:val="004563E3"/>
    <w:rsid w:val="004B4F0B"/>
    <w:rsid w:val="004C6C28"/>
    <w:rsid w:val="004F41B9"/>
    <w:rsid w:val="005347A6"/>
    <w:rsid w:val="00542A67"/>
    <w:rsid w:val="00634873"/>
    <w:rsid w:val="006B065B"/>
    <w:rsid w:val="007C06DD"/>
    <w:rsid w:val="007E4C65"/>
    <w:rsid w:val="008E3C4A"/>
    <w:rsid w:val="00980893"/>
    <w:rsid w:val="009D066D"/>
    <w:rsid w:val="00AE17A6"/>
    <w:rsid w:val="00B6052A"/>
    <w:rsid w:val="00BC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9B147F"/>
  <w15:docId w15:val="{21A68E51-4873-4348-B6AA-1EA94290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4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5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6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7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semiHidden/>
    <w:pPr>
      <w:numPr>
        <w:numId w:val="2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Parteinferiordoformulrio">
    <w:name w:val="HTML Bottom of Form"/>
    <w:basedOn w:val="Normal"/>
    <w:next w:val="Normal"/>
    <w:hidden/>
    <w:pPr>
      <w:widowControl w:val="0"/>
      <w:pBdr>
        <w:top w:val="single" w:sz="6" w:space="1" w:color="auto"/>
      </w:pBdr>
      <w:spacing w:line="240" w:lineRule="atLeast"/>
      <w:jc w:val="center"/>
    </w:pPr>
    <w:rPr>
      <w:vanish/>
      <w:color w:val="auto"/>
      <w:sz w:val="16"/>
      <w:szCs w:val="16"/>
    </w:rPr>
  </w:style>
  <w:style w:type="paragraph" w:styleId="Partesuperior-zdoformulrio">
    <w:name w:val="HTML Top of Form"/>
    <w:basedOn w:val="Normal"/>
    <w:next w:val="Normal"/>
    <w:hidden/>
    <w:pPr>
      <w:widowControl w:val="0"/>
      <w:pBdr>
        <w:bottom w:val="single" w:sz="6" w:space="1" w:color="auto"/>
      </w:pBdr>
      <w:spacing w:line="240" w:lineRule="atLeast"/>
      <w:jc w:val="center"/>
    </w:pPr>
    <w:rPr>
      <w:vanish/>
      <w:color w:val="auto"/>
      <w:sz w:val="16"/>
      <w:szCs w:val="16"/>
    </w:rPr>
  </w:style>
  <w:style w:type="character" w:customStyle="1" w:styleId="RodapChar">
    <w:name w:val="Rodapé Char"/>
    <w:basedOn w:val="Fontepargpadro"/>
    <w:link w:val="Rodap"/>
    <w:semiHidden/>
    <w:rsid w:val="007E4C65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7E4C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AGP\Desenvolvimento\5.Implantacao\AGP%20-%20Manual%20do%20Usu&#225;ri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2B7C4289CC34DBDBBB62D40AC1443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071A80-324A-4733-9705-27995F017A26}"/>
      </w:docPartPr>
      <w:docPartBody>
        <w:p w:rsidR="004F27B5" w:rsidRDefault="00000000">
          <w:pPr>
            <w:pStyle w:val="72B7C4289CC34DBDBBB62D40AC144393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EACF4282446643AC9DE8D07D13B05A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9978EF-1BEA-44A2-9B84-FF784D9E4157}"/>
      </w:docPartPr>
      <w:docPartBody>
        <w:p w:rsidR="004F27B5" w:rsidRDefault="00000000">
          <w:pPr>
            <w:pStyle w:val="EACF4282446643AC9DE8D07D13B05A91"/>
          </w:pPr>
          <w:r w:rsidRPr="00352B81">
            <w:rPr>
              <w:rStyle w:val="TextodoEspaoReservado"/>
            </w:rPr>
            <w:t>[Título]</w:t>
          </w:r>
        </w:p>
      </w:docPartBody>
    </w:docPart>
    <w:docPart>
      <w:docPartPr>
        <w:name w:val="BD94E722DF7B4A618F849FF68F2AB6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928548-6235-4371-8365-70B018320DA1}"/>
      </w:docPartPr>
      <w:docPartBody>
        <w:p w:rsidR="004F27B5" w:rsidRDefault="00000000">
          <w:pPr>
            <w:pStyle w:val="BD94E722DF7B4A618F849FF68F2AB62F"/>
          </w:pPr>
          <w:r w:rsidRPr="00352B81">
            <w:rPr>
              <w:rStyle w:val="TextodoEspaoReservado"/>
            </w:rPr>
            <w:t>[Gestor]</w:t>
          </w:r>
        </w:p>
      </w:docPartBody>
    </w:docPart>
    <w:docPart>
      <w:docPartPr>
        <w:name w:val="8B78AF46B9D0485D91BC7BBBD8BCA5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BA81D7-76E7-4D1D-8D0E-91D1CBADE013}"/>
      </w:docPartPr>
      <w:docPartBody>
        <w:p w:rsidR="004F27B5" w:rsidRDefault="00000000">
          <w:pPr>
            <w:pStyle w:val="8B78AF46B9D0485D91BC7BBBD8BCA52F"/>
          </w:pPr>
          <w:r w:rsidRPr="00352B81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3A"/>
    <w:rsid w:val="00230B3A"/>
    <w:rsid w:val="002B42AD"/>
    <w:rsid w:val="004F27B5"/>
    <w:rsid w:val="004F41B9"/>
    <w:rsid w:val="00A7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72B7C4289CC34DBDBBB62D40AC144393">
    <w:name w:val="72B7C4289CC34DBDBBB62D40AC144393"/>
  </w:style>
  <w:style w:type="paragraph" w:customStyle="1" w:styleId="EACF4282446643AC9DE8D07D13B05A91">
    <w:name w:val="EACF4282446643AC9DE8D07D13B05A91"/>
  </w:style>
  <w:style w:type="paragraph" w:customStyle="1" w:styleId="BD94E722DF7B4A618F849FF68F2AB62F">
    <w:name w:val="BD94E722DF7B4A618F849FF68F2AB62F"/>
  </w:style>
  <w:style w:type="paragraph" w:customStyle="1" w:styleId="8B78AF46B9D0485D91BC7BBBD8BCA52F">
    <w:name w:val="8B78AF46B9D0485D91BC7BBBD8BCA5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AGP - Manual do Usuário.dotx</Template>
  <TotalTime>19</TotalTime>
  <Pages>4</Pages>
  <Words>325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do Usuário</vt:lpstr>
    </vt:vector>
  </TitlesOfParts>
  <Manager>&lt;AGP&gt; - &lt;Agenda Escolar Pessoal&gt;</Manager>
  <Company/>
  <LinksUpToDate>false</LinksUpToDate>
  <CharactersWithSpaces>2080</CharactersWithSpaces>
  <SharedDoc>false</SharedDoc>
  <HLinks>
    <vt:vector size="30" baseType="variant"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_Toc420317001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_Toc420317000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_Toc420316999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_Toc420316998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_Toc420316997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do Usuário</dc:title>
  <dc:subject>Versão &lt;1.0&gt;</dc:subject>
  <dc:creator>Pedro Lemos Flores do Prado</dc:creator>
  <cp:lastModifiedBy>Pedro Lemos Flores do Prado</cp:lastModifiedBy>
  <cp:revision>2</cp:revision>
  <cp:lastPrinted>2004-08-19T09:54:00Z</cp:lastPrinted>
  <dcterms:created xsi:type="dcterms:W3CDTF">2024-11-27T13:49:00Z</dcterms:created>
  <dcterms:modified xsi:type="dcterms:W3CDTF">2024-11-28T22:51:00Z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